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71f4sg1z5hx" w:id="0"/>
        <w:bookmarkEnd w:id="0"/>
        <w:r w:rsidDel="00000000" w:rsidR="00000000" w:rsidRPr="00000000">
          <w:rPr>
            <w:rtl w:val="0"/>
          </w:rPr>
          <w:t xml:space="preserve">TEST PLAN</w:t>
        </w:r>
      </w:ins>
    </w:p>
    <w:p w:rsidR="00000000" w:rsidDel="00000000" w:rsidP="00000000" w:rsidRDefault="00000000" w:rsidRPr="00000000" w14:paraId="00000002">
      <w:pPr>
        <w:spacing w:after="240" w:before="24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Project Name</w:t>
        </w:r>
        <w:r w:rsidDel="00000000" w:rsidR="00000000" w:rsidRPr="00000000">
          <w:rPr>
            <w:rtl w:val="0"/>
          </w:rPr>
          <w:t xml:space="preserve">: Veritech.ai</w:t>
          <w:br w:type="textWrapping"/>
        </w:r>
        <w:r w:rsidDel="00000000" w:rsidR="00000000" w:rsidRPr="00000000">
          <w:rPr>
            <w:rtl w:val="0"/>
          </w:rPr>
          <w:t xml:space="preserve">Prepared By</w:t>
        </w:r>
        <w:r w:rsidDel="00000000" w:rsidR="00000000" w:rsidRPr="00000000">
          <w:rPr>
            <w:rtl w:val="0"/>
          </w:rPr>
          <w:t xml:space="preserve">: Prachi Dubey</w:t>
        </w:r>
      </w:ins>
    </w:p>
    <w:p w:rsidR="00000000" w:rsidDel="00000000" w:rsidP="00000000" w:rsidRDefault="00000000" w:rsidRPr="00000000" w14:paraId="00000003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ydvrbbk21kh4" w:id="1"/>
        <w:bookmarkEnd w:id="1"/>
        <w:r w:rsidDel="00000000" w:rsidR="00000000" w:rsidRPr="00000000">
          <w:rPr>
            <w:rtl w:val="0"/>
          </w:rPr>
          <w:t xml:space="preserve">Table of Contents</w:t>
        </w:r>
      </w:ins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Introduction</w:t>
        </w:r>
      </w:ins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Objectives</w:t>
        </w:r>
      </w:ins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Scope</w:t>
        </w:r>
      </w:ins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Testing Approach</w:t>
        </w:r>
      </w:ins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Testing Types</w:t>
        </w:r>
      </w:ins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Testing Methodologies</w:t>
        </w:r>
      </w:ins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Testing Environment</w:t>
        </w:r>
      </w:ins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Roles/Responsibilities</w:t>
        </w:r>
      </w:ins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&amp; Exit Criteria</w:t>
        </w:r>
      </w:ins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Tools</w:t>
        </w:r>
      </w:ins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Risks and Mitigation Plans</w:t>
        </w:r>
      </w:ins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Approvals</w:t>
        </w:r>
      </w:ins>
    </w:p>
    <w:p w:rsidR="00000000" w:rsidDel="00000000" w:rsidP="00000000" w:rsidRDefault="00000000" w:rsidRPr="00000000" w14:paraId="00000011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x5v7vlvec1qo" w:id="2"/>
        <w:bookmarkEnd w:id="2"/>
        <w:r w:rsidDel="00000000" w:rsidR="00000000" w:rsidRPr="00000000">
          <w:rPr>
            <w:rtl w:val="0"/>
          </w:rPr>
          <w:t xml:space="preserve">Introduction</w:t>
        </w:r>
      </w:ins>
    </w:p>
    <w:p w:rsidR="00000000" w:rsidDel="00000000" w:rsidP="00000000" w:rsidRDefault="00000000" w:rsidRPr="00000000" w14:paraId="00000013">
      <w:pPr>
        <w:spacing w:after="240" w:before="24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The aim of this document is to provide an overview of the testing approach, strategies, and scope for </w:t>
        </w:r>
        <w:r w:rsidDel="00000000" w:rsidR="00000000" w:rsidRPr="00000000">
          <w:rPr>
            <w:rtl w:val="0"/>
          </w:rPr>
          <w:t xml:space="preserve">Veritech.ai</w:t>
        </w:r>
        <w:r w:rsidDel="00000000" w:rsidR="00000000" w:rsidRPr="00000000">
          <w:rPr>
            <w:rtl w:val="0"/>
          </w:rPr>
          <w:t xml:space="preserve">. This document includes details such as the scope of the project, testing objectives, test schedule, resource allocations, test deliverables, and reports.</w:t>
        </w:r>
      </w:ins>
    </w:p>
    <w:p w:rsidR="00000000" w:rsidDel="00000000" w:rsidP="00000000" w:rsidRDefault="00000000" w:rsidRPr="00000000" w14:paraId="00000014">
      <w:pPr>
        <w:spacing w:after="240" w:before="24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AUT</w:t>
        </w:r>
        <w:r w:rsidDel="00000000" w:rsidR="00000000" w:rsidRPr="00000000">
          <w:rPr>
            <w:rtl w:val="0"/>
          </w:rPr>
          <w:t xml:space="preserve">: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"https://www.homestay.com/"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fldChar w:fldCharType="end"/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"https://www.homestay.com/"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https://www.homestay.com/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4jd4fjcs8zts" w:id="3"/>
        <w:bookmarkEnd w:id="3"/>
        <w:r w:rsidDel="00000000" w:rsidR="00000000" w:rsidRPr="00000000">
          <w:rPr>
            <w:rtl w:val="0"/>
          </w:rPr>
          <w:t xml:space="preserve">Objectives</w:t>
        </w:r>
      </w:ins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Ensure the functionalities of key features such as </w:t>
        </w:r>
        <w:r w:rsidDel="00000000" w:rsidR="00000000" w:rsidRPr="00000000">
          <w:rPr>
            <w:rtl w:val="0"/>
          </w:rPr>
          <w:t xml:space="preserve">Guest Signup</w:t>
        </w:r>
        <w:r w:rsidDel="00000000" w:rsidR="00000000" w:rsidRPr="00000000">
          <w:rPr>
            <w:rtl w:val="0"/>
          </w:rPr>
          <w:t xml:space="preserve">, </w:t>
        </w:r>
        <w:r w:rsidDel="00000000" w:rsidR="00000000" w:rsidRPr="00000000">
          <w:rPr>
            <w:rtl w:val="0"/>
          </w:rPr>
          <w:t xml:space="preserve">Booking Management</w:t>
        </w:r>
        <w:r w:rsidDel="00000000" w:rsidR="00000000" w:rsidRPr="00000000">
          <w:rPr>
            <w:rtl w:val="0"/>
          </w:rPr>
          <w:t xml:space="preserve">, </w:t>
        </w:r>
        <w:r w:rsidDel="00000000" w:rsidR="00000000" w:rsidRPr="00000000">
          <w:rPr>
            <w:rtl w:val="0"/>
          </w:rPr>
          <w:t xml:space="preserve">Caretaker Functions</w:t>
        </w:r>
        <w:r w:rsidDel="00000000" w:rsidR="00000000" w:rsidRPr="00000000">
          <w:rPr>
            <w:rtl w:val="0"/>
          </w:rPr>
          <w:t xml:space="preserve">, and the </w:t>
        </w:r>
        <w:r w:rsidDel="00000000" w:rsidR="00000000" w:rsidRPr="00000000">
          <w:rPr>
            <w:rtl w:val="0"/>
          </w:rPr>
          <w:t xml:space="preserve">Owner Dashboard</w:t>
        </w:r>
        <w:r w:rsidDel="00000000" w:rsidR="00000000" w:rsidRPr="00000000">
          <w:rPr>
            <w:rtl w:val="0"/>
          </w:rPr>
          <w:t xml:space="preserve">.</w:t>
        </w:r>
      </w:ins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Validate that all modules of the application are working as expected.</w:t>
        </w:r>
      </w:ins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Verify that there are no critical issues or blockers affecting the functionality.</w:t>
        </w:r>
      </w:ins>
    </w:p>
    <w:p w:rsidR="00000000" w:rsidDel="00000000" w:rsidP="00000000" w:rsidRDefault="00000000" w:rsidRPr="00000000" w14:paraId="0000001A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or7jgmgoz4fz" w:id="4"/>
        <w:bookmarkEnd w:id="4"/>
        <w:r w:rsidDel="00000000" w:rsidR="00000000" w:rsidRPr="00000000">
          <w:rPr>
            <w:rtl w:val="0"/>
          </w:rPr>
          <w:t xml:space="preserve">Scope</w:t>
        </w:r>
      </w:ins>
    </w:p>
    <w:p w:rsidR="00000000" w:rsidDel="00000000" w:rsidP="00000000" w:rsidRDefault="00000000" w:rsidRPr="00000000" w14:paraId="0000001C">
      <w:pPr>
        <w:spacing w:after="240" w:before="24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The scope of the testing includes the verification of functionalities and performance for the following components of the </w:t>
        </w:r>
        <w:r w:rsidDel="00000000" w:rsidR="00000000" w:rsidRPr="00000000">
          <w:rPr>
            <w:rtl w:val="0"/>
          </w:rPr>
          <w:t xml:space="preserve">Veritech.ai</w:t>
        </w:r>
        <w:r w:rsidDel="00000000" w:rsidR="00000000" w:rsidRPr="00000000">
          <w:rPr>
            <w:rtl w:val="0"/>
          </w:rPr>
          <w:t xml:space="preserve"> platform:</w:t>
        </w:r>
      </w:ins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Guest Signup</w:t>
        </w:r>
      </w:ins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Booking Management</w:t>
        </w:r>
      </w:ins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Caretaker Functions</w:t>
        </w:r>
      </w:ins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Owner Dashboard</w:t>
        </w:r>
      </w:ins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User authentication (OTP-based login)</w:t>
        </w:r>
      </w:ins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Booking availability and modifications</w:t>
        </w:r>
      </w:ins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Notifications for bookings and cancellations</w:t>
        </w:r>
      </w:ins>
    </w:p>
    <w:p w:rsidR="00000000" w:rsidDel="00000000" w:rsidP="00000000" w:rsidRDefault="00000000" w:rsidRPr="00000000" w14:paraId="00000024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ty7j06rdlx09" w:id="5"/>
        <w:bookmarkEnd w:id="5"/>
        <w:r w:rsidDel="00000000" w:rsidR="00000000" w:rsidRPr="00000000">
          <w:rPr>
            <w:rtl w:val="0"/>
          </w:rPr>
          <w:t xml:space="preserve">Testing Approach</w:t>
        </w:r>
      </w:ins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sizhnv5y0a9o" w:id="6"/>
        <w:bookmarkEnd w:id="6"/>
        <w:r w:rsidDel="00000000" w:rsidR="00000000" w:rsidRPr="00000000">
          <w:rPr>
            <w:rtl w:val="0"/>
          </w:rPr>
          <w:t xml:space="preserve">Testing Types</w:t>
        </w:r>
      </w:ins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Functional Testing</w:t>
        </w:r>
        <w:r w:rsidDel="00000000" w:rsidR="00000000" w:rsidRPr="00000000">
          <w:rPr>
            <w:rtl w:val="0"/>
          </w:rPr>
          <w:t xml:space="preserve">: To ensure all features work as expected (Guest Signup, Booking Management, etc.).</w:t>
        </w:r>
      </w:ins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Compatibility Testing</w:t>
        </w:r>
        <w:r w:rsidDel="00000000" w:rsidR="00000000" w:rsidRPr="00000000">
          <w:rPr>
            <w:rtl w:val="0"/>
          </w:rPr>
          <w:t xml:space="preserve">: To check the application's compatibility across different browsers and devices.</w:t>
        </w:r>
      </w:ins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Performance Testing</w:t>
        </w:r>
        <w:r w:rsidDel="00000000" w:rsidR="00000000" w:rsidRPr="00000000">
          <w:rPr>
            <w:rtl w:val="0"/>
          </w:rPr>
          <w:t xml:space="preserve">: To measure the app’s response time under different loads.</w:t>
        </w:r>
      </w:ins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Usability Testing</w:t>
        </w:r>
        <w:r w:rsidDel="00000000" w:rsidR="00000000" w:rsidRPr="00000000">
          <w:rPr>
            <w:rtl w:val="0"/>
          </w:rPr>
          <w:t xml:space="preserve">: To ensure a user-friendly interface and a smooth user experience.</w:t>
        </w:r>
      </w:ins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d79pfmcr8k83" w:id="7"/>
        <w:bookmarkEnd w:id="7"/>
        <w:r w:rsidDel="00000000" w:rsidR="00000000" w:rsidRPr="00000000">
          <w:rPr>
            <w:rtl w:val="0"/>
          </w:rPr>
          <w:t xml:space="preserve">Testing Methodologies</w:t>
        </w:r>
      </w:ins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Regression Testing</w:t>
        </w:r>
        <w:r w:rsidDel="00000000" w:rsidR="00000000" w:rsidRPr="00000000">
          <w:rPr>
            <w:rtl w:val="0"/>
          </w:rPr>
          <w:t xml:space="preserve">: To verify that new updates do not affect existing features.</w:t>
        </w:r>
      </w:ins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User Acceptance Testing (UAT)</w:t>
        </w:r>
        <w:r w:rsidDel="00000000" w:rsidR="00000000" w:rsidRPr="00000000">
          <w:rPr>
            <w:rtl w:val="0"/>
          </w:rPr>
          <w:t xml:space="preserve">: To validate that the application meets the business requirements from the end-user's perspective.</w:t>
        </w:r>
      </w:ins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90nughbrd2e" w:id="8"/>
        <w:bookmarkEnd w:id="8"/>
        <w:r w:rsidDel="00000000" w:rsidR="00000000" w:rsidRPr="00000000">
          <w:rPr>
            <w:rtl w:val="0"/>
          </w:rPr>
          <w:t xml:space="preserve">Testing Environment</w:t>
        </w:r>
      </w:ins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Browser: Chrome, Firefox, Safari</w:t>
        </w:r>
      </w:ins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OS: Windows, macOS</w:t>
        </w:r>
      </w:ins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Mobile Devices: Android and iOS</w:t>
        </w:r>
      </w:ins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 Tools: Zephyr for test management, XMind for mind mapping</w:t>
        </w:r>
      </w:ins>
    </w:p>
    <w:p w:rsidR="00000000" w:rsidDel="00000000" w:rsidP="00000000" w:rsidRDefault="00000000" w:rsidRPr="00000000" w14:paraId="00000033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iz34iiamxmf1" w:id="9"/>
        <w:bookmarkEnd w:id="9"/>
        <w:r w:rsidDel="00000000" w:rsidR="00000000" w:rsidRPr="00000000">
          <w:rPr>
            <w:rtl w:val="0"/>
          </w:rPr>
          <w:t xml:space="preserve">Roles &amp; Responsibilities</w:t>
        </w:r>
      </w:ins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550"/>
        <w:gridCol w:w="5810"/>
        <w:tblGridChange w:id="0">
          <w:tblGrid>
            <w:gridCol w:w="1550"/>
            <w:gridCol w:w="1550"/>
            <w:gridCol w:w="5810"/>
          </w:tblGrid>
        </w:tblGridChange>
      </w:tblGrid>
      <w:tr>
        <w:trPr>
          <w:cantSplit w:val="0"/>
          <w:trHeight w:val="500" w:hRule="atLeast"/>
          <w:tblHeader w:val="0"/>
          <w:ins w:author="Prachi Dubey" w:id="0" w:date="2024-11-18T21:18:11Z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Name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jc w:val="center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Role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center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Responsibilities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165" w:hRule="atLeast"/>
          <w:tblHeader w:val="0"/>
          <w:ins w:author="Prachi Dubey" w:id="0" w:date="2024-11-18T21:18:11Z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Prachi Dubey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Test Engineer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Understand customer requirements</w:t>
              </w:r>
            </w:ins>
          </w:p>
          <w:p w:rsidR="00000000" w:rsidDel="00000000" w:rsidP="00000000" w:rsidRDefault="00000000" w:rsidRPr="00000000" w14:paraId="0000003B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Write Test Scenarios &amp; Test Cases</w:t>
              </w:r>
            </w:ins>
          </w:p>
          <w:p w:rsidR="00000000" w:rsidDel="00000000" w:rsidP="00000000" w:rsidRDefault="00000000" w:rsidRPr="00000000" w14:paraId="0000003C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Execute Test Cases</w:t>
              </w:r>
            </w:ins>
          </w:p>
          <w:p w:rsidR="00000000" w:rsidDel="00000000" w:rsidP="00000000" w:rsidRDefault="00000000" w:rsidRPr="00000000" w14:paraId="0000003D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Perform root cause analysis to identify underlying issues</w:t>
              </w:r>
            </w:ins>
          </w:p>
          <w:p w:rsidR="00000000" w:rsidDel="00000000" w:rsidP="00000000" w:rsidRDefault="00000000" w:rsidRPr="00000000" w14:paraId="0000003E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Defect tracking and reporting</w:t>
              </w:r>
            </w:ins>
          </w:p>
          <w:p w:rsidR="00000000" w:rsidDel="00000000" w:rsidP="00000000" w:rsidRDefault="00000000" w:rsidRPr="00000000" w14:paraId="0000003F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Management of automation tools</w:t>
              </w:r>
            </w:ins>
          </w:p>
          <w:p w:rsidR="00000000" w:rsidDel="00000000" w:rsidP="00000000" w:rsidRDefault="00000000" w:rsidRPr="00000000" w14:paraId="00000040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- Execute regression test cases</w:t>
              </w:r>
            </w:ins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enx92nfriafq" w:id="10"/>
        <w:bookmarkEnd w:id="10"/>
        <w:r w:rsidDel="00000000" w:rsidR="00000000" w:rsidRPr="00000000">
          <w:rPr>
            <w:rtl w:val="0"/>
          </w:rPr>
          <w:t xml:space="preserve">Entry &amp; Exit Criteria</w:t>
        </w:r>
      </w:ins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onr2234kfxsy" w:id="11"/>
        <w:bookmarkEnd w:id="11"/>
        <w:r w:rsidDel="00000000" w:rsidR="00000000" w:rsidRPr="00000000">
          <w:rPr>
            <w:rtl w:val="0"/>
          </w:rPr>
          <w:t xml:space="preserve">Requirement Analysis</w:t>
        </w:r>
      </w:ins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Criteria</w:t>
        </w:r>
        <w:r w:rsidDel="00000000" w:rsidR="00000000" w:rsidRPr="00000000">
          <w:rPr>
            <w:rtl w:val="0"/>
          </w:rPr>
          <w:t xml:space="preserve">: Testing team receives Requirements and Use Case documents.</w:t>
        </w:r>
      </w:ins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Exit Criteria</w:t>
        </w:r>
        <w:r w:rsidDel="00000000" w:rsidR="00000000" w:rsidRPr="00000000">
          <w:rPr>
            <w:rtl w:val="0"/>
          </w:rPr>
          <w:t xml:space="preserve">: All requirements have been thoroughly reviewed, clarified, and understood.</w:t>
        </w:r>
      </w:ins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49fssr4lf453" w:id="12"/>
        <w:bookmarkEnd w:id="12"/>
        <w:r w:rsidDel="00000000" w:rsidR="00000000" w:rsidRPr="00000000">
          <w:rPr>
            <w:rtl w:val="0"/>
          </w:rPr>
          <w:t xml:space="preserve">Test Planning</w:t>
        </w:r>
      </w:ins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Criteria</w:t>
        </w:r>
        <w:r w:rsidDel="00000000" w:rsidR="00000000" w:rsidRPr="00000000">
          <w:rPr>
            <w:rtl w:val="0"/>
          </w:rPr>
          <w:t xml:space="preserve">: Testable Requirements derived from the given Requirements documents. A Test Plan document that provides a high-level overview of how testing will be conducted.</w:t>
        </w:r>
      </w:ins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Exit Criteria</w:t>
        </w:r>
        <w:r w:rsidDel="00000000" w:rsidR="00000000" w:rsidRPr="00000000">
          <w:rPr>
            <w:rtl w:val="0"/>
          </w:rPr>
          <w:t xml:space="preserve">: Test Plan is signed off by the Client (Veritech.ai).</w:t>
        </w:r>
      </w:ins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rk6buxmwtrnk" w:id="13"/>
        <w:bookmarkEnd w:id="13"/>
        <w:r w:rsidDel="00000000" w:rsidR="00000000" w:rsidRPr="00000000">
          <w:rPr>
            <w:rtl w:val="0"/>
          </w:rPr>
          <w:t xml:space="preserve">Test Designing</w:t>
        </w:r>
      </w:ins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Criteria</w:t>
        </w:r>
        <w:r w:rsidDel="00000000" w:rsidR="00000000" w:rsidRPr="00000000">
          <w:rPr>
            <w:rtl w:val="0"/>
          </w:rPr>
          <w:t xml:space="preserve">: The Test Plan document has been reviewed and approved by the client.</w:t>
        </w:r>
      </w:ins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Exit Criteria</w:t>
        </w:r>
        <w:r w:rsidDel="00000000" w:rsidR="00000000" w:rsidRPr="00000000">
          <w:rPr>
            <w:rtl w:val="0"/>
          </w:rPr>
          <w:t xml:space="preserve">: Test Scenarios and Test Cases Documents are prepared and need to be reviewed.</w:t>
        </w:r>
      </w:ins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rnh77w8r2tlu" w:id="14"/>
        <w:bookmarkEnd w:id="14"/>
        <w:r w:rsidDel="00000000" w:rsidR="00000000" w:rsidRPr="00000000">
          <w:rPr>
            <w:rtl w:val="0"/>
          </w:rPr>
          <w:t xml:space="preserve">Test Execution</w:t>
        </w:r>
      </w:ins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Criteria</w:t>
        </w:r>
        <w:r w:rsidDel="00000000" w:rsidR="00000000" w:rsidRPr="00000000">
          <w:rPr>
            <w:rtl w:val="0"/>
          </w:rPr>
          <w:t xml:space="preserve">: Test Scenarios and Test Cases document are reviewed and approved by the client.</w:t>
        </w:r>
      </w:ins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Exit Criteria</w:t>
        </w:r>
        <w:r w:rsidDel="00000000" w:rsidR="00000000" w:rsidRPr="00000000">
          <w:rPr>
            <w:rtl w:val="0"/>
          </w:rPr>
          <w:t xml:space="preserve">: Test Case Reports and Defect Reports are ready.</w:t>
        </w:r>
      </w:ins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ienuszuyp305" w:id="15"/>
        <w:bookmarkEnd w:id="15"/>
        <w:r w:rsidDel="00000000" w:rsidR="00000000" w:rsidRPr="00000000">
          <w:rPr>
            <w:rtl w:val="0"/>
          </w:rPr>
          <w:t xml:space="preserve">Test Closure</w:t>
        </w:r>
      </w:ins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Entry Criteria</w:t>
        </w:r>
        <w:r w:rsidDel="00000000" w:rsidR="00000000" w:rsidRPr="00000000">
          <w:rPr>
            <w:rtl w:val="0"/>
          </w:rPr>
          <w:t xml:space="preserve">: Test Case Reports and Defect Reports are available.</w:t>
        </w:r>
      </w:ins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Exit Criteria</w:t>
        </w:r>
        <w:r w:rsidDel="00000000" w:rsidR="00000000" w:rsidRPr="00000000">
          <w:rPr>
            <w:rtl w:val="0"/>
          </w:rPr>
          <w:t xml:space="preserve">: Test Summary Reports, which summarize the entire testing process, are prepared.</w:t>
        </w:r>
      </w:ins>
    </w:p>
    <w:p w:rsidR="00000000" w:rsidDel="00000000" w:rsidP="00000000" w:rsidRDefault="00000000" w:rsidRPr="00000000" w14:paraId="00000052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ol6m7xd383it" w:id="16"/>
        <w:bookmarkEnd w:id="16"/>
        <w:r w:rsidDel="00000000" w:rsidR="00000000" w:rsidRPr="00000000">
          <w:rPr>
            <w:rtl w:val="0"/>
          </w:rPr>
          <w:t xml:space="preserve">Tools</w:t>
        </w:r>
      </w:ins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XMind</w:t>
        </w:r>
        <w:r w:rsidDel="00000000" w:rsidR="00000000" w:rsidRPr="00000000">
          <w:rPr>
            <w:rtl w:val="0"/>
          </w:rPr>
          <w:t xml:space="preserve">: For creating mind maps to visualize the testing process.</w:t>
        </w:r>
      </w:ins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Zephyr</w:t>
        </w:r>
        <w:r w:rsidDel="00000000" w:rsidR="00000000" w:rsidRPr="00000000">
          <w:rPr>
            <w:rtl w:val="0"/>
          </w:rPr>
          <w:t xml:space="preserve">: Test management tool to track and manage test cases and defects.</w:t>
        </w:r>
      </w:ins>
    </w:p>
    <w:p w:rsidR="00000000" w:rsidDel="00000000" w:rsidP="00000000" w:rsidRDefault="00000000" w:rsidRPr="00000000" w14:paraId="00000056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5u0y7ndt58pb" w:id="17"/>
        <w:bookmarkEnd w:id="17"/>
        <w:r w:rsidDel="00000000" w:rsidR="00000000" w:rsidRPr="00000000">
          <w:rPr>
            <w:rtl w:val="0"/>
          </w:rPr>
          <w:t xml:space="preserve">Risks and Mitigation Plans</w:t>
        </w:r>
      </w:ins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4.650630648355"/>
        <w:gridCol w:w="5990.861180375267"/>
        <w:tblGridChange w:id="0">
          <w:tblGrid>
            <w:gridCol w:w="3034.650630648355"/>
            <w:gridCol w:w="5990.861180375267"/>
          </w:tblGrid>
        </w:tblGridChange>
      </w:tblGrid>
      <w:tr>
        <w:trPr>
          <w:cantSplit w:val="0"/>
          <w:trHeight w:val="500" w:hRule="atLeast"/>
          <w:tblHeader w:val="0"/>
          <w:ins w:author="Prachi Dubey" w:id="0" w:date="2024-11-18T21:18:11Z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jc w:val="center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Risk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center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Mitigation Plan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500" w:hRule="atLeast"/>
          <w:tblHeader w:val="0"/>
          <w:ins w:author="Prachi Dubey" w:id="0" w:date="2024-11-18T21:18:11Z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Lack of Automation Testers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Plan for backup resources and training.</w:t>
              </w:r>
            </w:ins>
          </w:p>
        </w:tc>
      </w:tr>
      <w:tr>
        <w:trPr>
          <w:cantSplit w:val="0"/>
          <w:trHeight w:val="785" w:hRule="atLeast"/>
          <w:tblHeader w:val="0"/>
          <w:ins w:author="Prachi Dubey" w:id="0" w:date="2024-11-18T21:18:11Z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No detailed Requirements available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ins w:author="Prachi Dubey" w:id="0" w:date="2024-11-18T21:18:11Z"/>
              </w:rPr>
            </w:pPr>
            <w:ins w:author="Prachi Dubey" w:id="0" w:date="2024-11-18T21:18:11Z">
              <w:r w:rsidDel="00000000" w:rsidR="00000000" w:rsidRPr="00000000">
                <w:rPr>
                  <w:rtl w:val="0"/>
                </w:rPr>
                <w:t xml:space="preserve">Consult with Subject Matter Experts for deep understanding of functionalities.</w:t>
              </w:r>
            </w:ins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59" w:lineRule="auto"/>
        <w:rPr>
          <w:ins w:author="Prachi Dubey" w:id="0" w:date="2024-11-18T21:18:11Z"/>
        </w:rPr>
      </w:pPr>
      <w:ins w:author="Prachi Dubey" w:id="0" w:date="2024-11-18T21:18:11Z">
        <w:bookmarkStart w:colFirst="0" w:colLast="0" w:name="_6c1qli94rmko" w:id="18"/>
        <w:bookmarkEnd w:id="18"/>
        <w:r w:rsidDel="00000000" w:rsidR="00000000" w:rsidRPr="00000000">
          <w:rPr>
            <w:rtl w:val="0"/>
          </w:rPr>
          <w:t xml:space="preserve">Approvals</w:t>
        </w:r>
      </w:ins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 Plan</w:t>
        </w:r>
        <w:r w:rsidDel="00000000" w:rsidR="00000000" w:rsidRPr="00000000">
          <w:rPr>
            <w:rtl w:val="0"/>
          </w:rPr>
          <w:t xml:space="preserve">: To be signed off by the client (Veritech.ai).</w:t>
        </w:r>
      </w:ins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 Scenarios</w:t>
        </w:r>
        <w:r w:rsidDel="00000000" w:rsidR="00000000" w:rsidRPr="00000000">
          <w:rPr>
            <w:rtl w:val="0"/>
          </w:rPr>
          <w:t xml:space="preserve">: To be reviewed and approved by the client.</w:t>
        </w:r>
      </w:ins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ins w:author="Prachi Dubey" w:id="0" w:date="2024-11-18T21:18:11Z"/>
          <w:sz w:val="23"/>
          <w:szCs w:val="23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Test Reports</w:t>
        </w:r>
        <w:r w:rsidDel="00000000" w:rsidR="00000000" w:rsidRPr="00000000">
          <w:rPr>
            <w:rtl w:val="0"/>
          </w:rPr>
          <w:t xml:space="preserve">: Only after client approval, testing will proceed to the next phase.</w:t>
        </w:r>
      </w:ins>
    </w:p>
    <w:p w:rsidR="00000000" w:rsidDel="00000000" w:rsidP="00000000" w:rsidRDefault="00000000" w:rsidRPr="00000000" w14:paraId="00000063">
      <w:pPr>
        <w:spacing w:after="16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4">
      <w:pPr>
        <w:spacing w:after="240" w:before="240" w:line="259" w:lineRule="auto"/>
        <w:rPr>
          <w:ins w:author="Prachi Dubey" w:id="0" w:date="2024-11-18T21:18:11Z"/>
        </w:rPr>
      </w:pPr>
      <w:ins w:author="Prachi Dubey" w:id="0" w:date="2024-11-18T21:18:11Z">
        <w:r w:rsidDel="00000000" w:rsidR="00000000" w:rsidRPr="00000000">
          <w:rPr>
            <w:rtl w:val="0"/>
          </w:rPr>
          <w:t xml:space="preserve">This document outlines the testing plan for Veritech.ai and will help ensure all functional, compatibility, and performance requirements are met. Testing will proceed as outlined once all approvals are granted.</w:t>
        </w:r>
      </w:ins>
    </w:p>
    <w:p w:rsidR="00000000" w:rsidDel="00000000" w:rsidP="00000000" w:rsidRDefault="00000000" w:rsidRPr="00000000" w14:paraId="00000065">
      <w:pPr>
        <w:spacing w:after="160" w:line="259" w:lineRule="auto"/>
        <w:rPr>
          <w:sz w:val="23"/>
          <w:szCs w:val="23"/>
          <w:rPrChange w:author="Prachi Dubey" w:id="1" w:date="2024-11-18T21:18:11Z">
            <w:rPr/>
          </w:rPrChange>
        </w:rPr>
        <w:pPrChange w:author="Prachi Dubey" w:id="0" w:date="2024-11-18T21:18:11Z">
          <w:pPr/>
        </w:pPrChange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